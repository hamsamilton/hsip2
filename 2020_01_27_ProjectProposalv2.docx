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77E1C" w14:textId="77777777" w:rsidR="00CC78BD" w:rsidRDefault="00B15F0A" w:rsidP="00B15F0A">
      <w:pPr>
        <w:jc w:val="center"/>
        <w:rPr>
          <w:sz w:val="36"/>
        </w:rPr>
      </w:pPr>
      <w:r w:rsidRPr="00B15F0A">
        <w:rPr>
          <w:sz w:val="36"/>
        </w:rPr>
        <w:t>Project Proposal Form</w:t>
      </w:r>
    </w:p>
    <w:p w14:paraId="28E77E1D" w14:textId="2CF934C8" w:rsidR="005B0313" w:rsidRDefault="005B0313" w:rsidP="00B15F0A">
      <w:pPr>
        <w:jc w:val="center"/>
        <w:rPr>
          <w:sz w:val="24"/>
        </w:rPr>
      </w:pPr>
      <w:r w:rsidRPr="003B73F8">
        <w:rPr>
          <w:sz w:val="24"/>
        </w:rPr>
        <w:t xml:space="preserve">Due </w:t>
      </w:r>
      <w:r w:rsidR="00FF5354">
        <w:rPr>
          <w:sz w:val="24"/>
        </w:rPr>
        <w:t>1</w:t>
      </w:r>
      <w:r w:rsidRPr="003B73F8">
        <w:rPr>
          <w:sz w:val="24"/>
        </w:rPr>
        <w:t>/</w:t>
      </w:r>
      <w:r w:rsidR="00960BC6">
        <w:rPr>
          <w:sz w:val="24"/>
        </w:rPr>
        <w:t>2</w:t>
      </w:r>
      <w:r w:rsidR="00FF5354">
        <w:rPr>
          <w:sz w:val="24"/>
        </w:rPr>
        <w:t>1</w:t>
      </w:r>
      <w:r w:rsidRPr="003B73F8">
        <w:rPr>
          <w:sz w:val="24"/>
        </w:rPr>
        <w:t>/20</w:t>
      </w:r>
      <w:r w:rsidR="00FF5354">
        <w:rPr>
          <w:sz w:val="24"/>
        </w:rPr>
        <w:t>20</w:t>
      </w:r>
    </w:p>
    <w:p w14:paraId="28E77E1E" w14:textId="13AAD59E" w:rsidR="00252992" w:rsidRPr="003B73F8" w:rsidRDefault="00252992" w:rsidP="00B15F0A">
      <w:pPr>
        <w:jc w:val="center"/>
        <w:rPr>
          <w:sz w:val="24"/>
        </w:rPr>
      </w:pPr>
      <w:r>
        <w:rPr>
          <w:sz w:val="24"/>
        </w:rPr>
        <w:t xml:space="preserve">Limit </w:t>
      </w:r>
      <w:r w:rsidR="00FF5354">
        <w:rPr>
          <w:sz w:val="24"/>
        </w:rPr>
        <w:t>1</w:t>
      </w:r>
      <w:r>
        <w:rPr>
          <w:sz w:val="24"/>
        </w:rPr>
        <w:t xml:space="preserve"> page</w:t>
      </w:r>
    </w:p>
    <w:p w14:paraId="28E77E1F" w14:textId="77777777" w:rsidR="00B15F0A" w:rsidRDefault="00B15F0A" w:rsidP="00B15F0A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15F0A" w14:paraId="28E77E23" w14:textId="77777777" w:rsidTr="00B15F0A">
        <w:tc>
          <w:tcPr>
            <w:tcW w:w="2065" w:type="dxa"/>
          </w:tcPr>
          <w:p w14:paraId="28E77E20" w14:textId="77777777" w:rsidR="008A7EAB" w:rsidRDefault="00B15F0A" w:rsidP="00B15F0A">
            <w:pPr>
              <w:rPr>
                <w:b/>
                <w:sz w:val="24"/>
                <w:szCs w:val="24"/>
              </w:rPr>
            </w:pPr>
            <w:r w:rsidRPr="00B15F0A">
              <w:rPr>
                <w:b/>
                <w:sz w:val="24"/>
                <w:szCs w:val="24"/>
              </w:rPr>
              <w:t>Project title</w:t>
            </w:r>
            <w:r w:rsidR="008A7EAB">
              <w:rPr>
                <w:b/>
                <w:sz w:val="24"/>
                <w:szCs w:val="24"/>
              </w:rPr>
              <w:t xml:space="preserve"> </w:t>
            </w:r>
          </w:p>
          <w:p w14:paraId="28E77E21" w14:textId="6F6AB24C" w:rsidR="00B15F0A" w:rsidRPr="00B15F0A" w:rsidRDefault="00B15F0A" w:rsidP="00B15F0A">
            <w:pPr>
              <w:rPr>
                <w:b/>
                <w:sz w:val="24"/>
                <w:szCs w:val="24"/>
              </w:rPr>
            </w:pPr>
          </w:p>
        </w:tc>
        <w:tc>
          <w:tcPr>
            <w:tcW w:w="7285" w:type="dxa"/>
          </w:tcPr>
          <w:p w14:paraId="28E77E22" w14:textId="3D7236FC" w:rsidR="00B15F0A" w:rsidRDefault="004A590D" w:rsidP="00B15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MIMIC III ICU Passive Sensing for Outcome Prediction</w:t>
            </w:r>
          </w:p>
        </w:tc>
      </w:tr>
      <w:tr w:rsidR="00B15F0A" w14:paraId="28E77E29" w14:textId="77777777" w:rsidTr="00B15F0A">
        <w:tc>
          <w:tcPr>
            <w:tcW w:w="2065" w:type="dxa"/>
          </w:tcPr>
          <w:p w14:paraId="39625CF6" w14:textId="77777777" w:rsidR="00B15F0A" w:rsidRDefault="00B15F0A" w:rsidP="00B15F0A">
            <w:pPr>
              <w:rPr>
                <w:b/>
                <w:sz w:val="24"/>
                <w:szCs w:val="24"/>
              </w:rPr>
            </w:pPr>
            <w:r w:rsidRPr="00B15F0A">
              <w:rPr>
                <w:b/>
                <w:sz w:val="24"/>
                <w:szCs w:val="24"/>
              </w:rPr>
              <w:t>Team members</w:t>
            </w:r>
          </w:p>
          <w:p w14:paraId="28E77E24" w14:textId="6B46FF0C" w:rsidR="00695045" w:rsidRPr="00B15F0A" w:rsidRDefault="00695045" w:rsidP="00B15F0A">
            <w:pPr>
              <w:rPr>
                <w:b/>
                <w:sz w:val="24"/>
                <w:szCs w:val="24"/>
              </w:rPr>
            </w:pPr>
          </w:p>
        </w:tc>
        <w:tc>
          <w:tcPr>
            <w:tcW w:w="7285" w:type="dxa"/>
          </w:tcPr>
          <w:p w14:paraId="28E77E25" w14:textId="701E237A" w:rsidR="00B15F0A" w:rsidRDefault="00B15F0A" w:rsidP="00B15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4A590D">
              <w:rPr>
                <w:sz w:val="24"/>
                <w:szCs w:val="24"/>
              </w:rPr>
              <w:t xml:space="preserve"> Ted </w:t>
            </w:r>
            <w:proofErr w:type="spellStart"/>
            <w:r w:rsidR="00E04629">
              <w:rPr>
                <w:sz w:val="24"/>
                <w:szCs w:val="24"/>
              </w:rPr>
              <w:t>Lingh</w:t>
            </w:r>
            <w:r w:rsidR="004A590D">
              <w:rPr>
                <w:sz w:val="24"/>
                <w:szCs w:val="24"/>
              </w:rPr>
              <w:t>u</w:t>
            </w:r>
            <w:proofErr w:type="spellEnd"/>
          </w:p>
          <w:p w14:paraId="28E77E26" w14:textId="210EB9A8" w:rsidR="00B15F0A" w:rsidRDefault="00B15F0A" w:rsidP="00B15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4A590D">
              <w:rPr>
                <w:sz w:val="24"/>
                <w:szCs w:val="24"/>
              </w:rPr>
              <w:t xml:space="preserve"> Meghan Hu</w:t>
            </w:r>
            <w:bookmarkStart w:id="0" w:name="_GoBack"/>
            <w:bookmarkEnd w:id="0"/>
            <w:r w:rsidR="004A590D">
              <w:rPr>
                <w:sz w:val="24"/>
                <w:szCs w:val="24"/>
              </w:rPr>
              <w:t>tch</w:t>
            </w:r>
          </w:p>
          <w:p w14:paraId="28E77E28" w14:textId="12F275AB" w:rsidR="00C81D8B" w:rsidRDefault="00B15F0A" w:rsidP="00B15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4A590D">
              <w:rPr>
                <w:sz w:val="24"/>
                <w:szCs w:val="24"/>
              </w:rPr>
              <w:t xml:space="preserve"> Sam Hamilton</w:t>
            </w:r>
          </w:p>
        </w:tc>
      </w:tr>
    </w:tbl>
    <w:p w14:paraId="28E77E2A" w14:textId="0D2244C5" w:rsidR="00B15F0A" w:rsidRDefault="00B15F0A" w:rsidP="00B15F0A">
      <w:pPr>
        <w:rPr>
          <w:sz w:val="24"/>
          <w:szCs w:val="24"/>
        </w:rPr>
      </w:pPr>
    </w:p>
    <w:p w14:paraId="6A2C374C" w14:textId="77777777" w:rsidR="00AF47A5" w:rsidRDefault="00AF47A5" w:rsidP="00AF47A5">
      <w:pPr>
        <w:keepNext/>
      </w:pPr>
      <w:r w:rsidRPr="00AF47A5">
        <w:rPr>
          <w:noProof/>
        </w:rPr>
        <w:drawing>
          <wp:inline distT="0" distB="0" distL="0" distR="0" wp14:anchorId="4ED1BB53" wp14:editId="26B1D6BA">
            <wp:extent cx="5943600" cy="262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7052" w14:textId="77777777" w:rsidR="006777E4" w:rsidRDefault="00557373" w:rsidP="006777E4">
      <w:pPr>
        <w:pStyle w:val="Legenda"/>
        <w:contextualSpacing/>
        <w:jc w:val="center"/>
      </w:pPr>
      <w:r w:rsidRPr="006777E4">
        <w:rPr>
          <w:b/>
          <w:bCs/>
        </w:rPr>
        <w:t>Example</w:t>
      </w:r>
      <w:r>
        <w:t>: C</w:t>
      </w:r>
      <w:r w:rsidRPr="00AA7821">
        <w:t xml:space="preserve">linical </w:t>
      </w:r>
      <w:r>
        <w:t xml:space="preserve">Predictive Analytics </w:t>
      </w:r>
      <w:r w:rsidR="00AF47A5">
        <w:t>W</w:t>
      </w:r>
      <w:r w:rsidR="00AF47A5" w:rsidRPr="00AA7821">
        <w:t>orkflow</w:t>
      </w:r>
      <w:r>
        <w:t xml:space="preserve"> (many other structures exist)</w:t>
      </w:r>
    </w:p>
    <w:p w14:paraId="40F17CBA" w14:textId="0EF511FB" w:rsidR="00AF47A5" w:rsidRPr="006777E4" w:rsidRDefault="006777E4" w:rsidP="006777E4">
      <w:pPr>
        <w:pStyle w:val="Legenda"/>
        <w:contextualSpacing/>
        <w:jc w:val="center"/>
        <w:rPr>
          <w:b/>
          <w:bCs/>
          <w:sz w:val="24"/>
          <w:szCs w:val="24"/>
        </w:rPr>
      </w:pPr>
      <w:r w:rsidRPr="006777E4">
        <w:rPr>
          <w:b/>
          <w:bCs/>
        </w:rPr>
        <w:t xml:space="preserve"> (note this for reference, you don’t need to make this)</w:t>
      </w:r>
    </w:p>
    <w:p w14:paraId="28E77E2B" w14:textId="6C634D9F" w:rsidR="00B15F0A" w:rsidRDefault="00AF47A5" w:rsidP="00B15F0A">
      <w:pPr>
        <w:pStyle w:val="Ttulo1"/>
      </w:pPr>
      <w:r>
        <w:t>Clinical Problem</w:t>
      </w:r>
      <w:r w:rsidR="00B15F0A">
        <w:t xml:space="preserve"> statement</w:t>
      </w:r>
    </w:p>
    <w:p w14:paraId="28E77E2C" w14:textId="53A209C6" w:rsidR="007C1A81" w:rsidRDefault="00B15F0A" w:rsidP="007C1A81">
      <w:pPr>
        <w:pStyle w:val="PargrafodaLista"/>
        <w:numPr>
          <w:ilvl w:val="0"/>
          <w:numId w:val="1"/>
        </w:numPr>
      </w:pPr>
      <w:r>
        <w:t xml:space="preserve">Describe the problem that your project will address. </w:t>
      </w:r>
    </w:p>
    <w:p w14:paraId="1E566026" w14:textId="2FFCBFB6" w:rsidR="00F3027B" w:rsidRDefault="005856B6" w:rsidP="005C7852">
      <w:pPr>
        <w:pStyle w:val="PargrafodaLista"/>
        <w:numPr>
          <w:ilvl w:val="1"/>
          <w:numId w:val="1"/>
        </w:numPr>
      </w:pPr>
      <w:r>
        <w:t>Given the complexity of the pathology of ICU patients, building predictive models that might alert physicians to high-risk patients is of high interest. As a result, there is a large body of literature on building predictive models. These models are only as good as the features on which they are trained. As a result, there would be significant clinical value in identifying novel predictive features which might be used to train more powerful models.</w:t>
      </w:r>
      <w:r w:rsidR="000710C3">
        <w:t xml:space="preserve"> </w:t>
      </w:r>
      <w:r w:rsidR="000710C3">
        <w:t xml:space="preserve">To address this, we propose to build a model that predicts patient outcomes based on a combination of latent variables created from Approximate </w:t>
      </w:r>
      <w:proofErr w:type="gramStart"/>
      <w:r w:rsidR="000710C3">
        <w:t>Entropy(</w:t>
      </w:r>
      <w:proofErr w:type="spellStart"/>
      <w:proofErr w:type="gramEnd"/>
      <w:r w:rsidR="000710C3">
        <w:t>ApEn</w:t>
      </w:r>
      <w:proofErr w:type="spellEnd"/>
      <w:r w:rsidR="000710C3">
        <w:t>) and clinical variables reported from the MIMIC dataset.</w:t>
      </w:r>
      <w:r>
        <w:t xml:space="preserve"> To be </w:t>
      </w:r>
      <w:r w:rsidR="00F3027B">
        <w:t>succinct</w:t>
      </w:r>
      <w:r>
        <w:t xml:space="preserve">, </w:t>
      </w:r>
      <w:proofErr w:type="spellStart"/>
      <w:r>
        <w:t>ApEn</w:t>
      </w:r>
      <w:proofErr w:type="spellEnd"/>
      <w:r>
        <w:t xml:space="preserve"> is a measure of the regularity of time-series data. </w:t>
      </w:r>
      <w:proofErr w:type="spellStart"/>
      <w:r w:rsidR="00F3027B">
        <w:t>ApEn</w:t>
      </w:r>
      <w:proofErr w:type="spellEnd"/>
      <w:r w:rsidR="00F3027B">
        <w:t xml:space="preserve"> has been demonstrated to be discriminant in distinguishing diseased from healthy individuals across a variety of health conditions. However, its predictive value in a large critical care dataset such as MIMIC has never been evaluated. </w:t>
      </w:r>
    </w:p>
    <w:p w14:paraId="0A5DE140" w14:textId="62F2F964" w:rsidR="005C7852" w:rsidRDefault="00F3027B" w:rsidP="00F3027B">
      <w:pPr>
        <w:ind w:left="1080"/>
      </w:pPr>
      <w:r>
        <w:t xml:space="preserve"> </w:t>
      </w:r>
    </w:p>
    <w:p w14:paraId="28E77E2D" w14:textId="0D91A0F1" w:rsidR="007C1A81" w:rsidRDefault="00B15F0A" w:rsidP="007C1A81">
      <w:pPr>
        <w:pStyle w:val="PargrafodaLista"/>
        <w:numPr>
          <w:ilvl w:val="0"/>
          <w:numId w:val="1"/>
        </w:numPr>
      </w:pPr>
      <w:r>
        <w:t xml:space="preserve">Explain the significance of the problem, and who would benefit from a solution. </w:t>
      </w:r>
    </w:p>
    <w:p w14:paraId="26D7E4D1" w14:textId="449B7129" w:rsidR="004A590D" w:rsidRDefault="005856B6" w:rsidP="000710C3">
      <w:pPr>
        <w:pStyle w:val="Textodecomentrio"/>
      </w:pPr>
      <w:r>
        <w:t xml:space="preserve">Developing predictive models that can quantify the risk of ICU patients is a major clinical goal that </w:t>
      </w:r>
      <w:r w:rsidR="00F3027B">
        <w:t>many researchers have investigated</w:t>
      </w:r>
      <w:r w:rsidR="00E04629">
        <w:t xml:space="preserve"> and</w:t>
      </w:r>
      <w:r w:rsidR="005E7C39">
        <w:t xml:space="preserve"> </w:t>
      </w:r>
      <w:r w:rsidR="00F3027B">
        <w:t xml:space="preserve">that promises to improve care and save lives. Identifying a new feature for use </w:t>
      </w:r>
      <w:r w:rsidR="00F3027B">
        <w:lastRenderedPageBreak/>
        <w:t>in these models would be a modest but meaningful contribution in this collaborative effort</w:t>
      </w:r>
      <w:r w:rsidR="000710C3">
        <w:t xml:space="preserve"> </w:t>
      </w:r>
      <w:r w:rsidR="000710C3">
        <w:t>and could provide new information from well-known variables that provide actionable insights.</w:t>
      </w:r>
    </w:p>
    <w:p w14:paraId="28E77E2F" w14:textId="77777777" w:rsidR="00B15F0A" w:rsidRDefault="00B15F0A" w:rsidP="00B15F0A">
      <w:pPr>
        <w:pStyle w:val="Ttulo1"/>
      </w:pPr>
      <w:r>
        <w:t>Dataset</w:t>
      </w:r>
    </w:p>
    <w:p w14:paraId="28E77E30" w14:textId="5EBCA61C" w:rsidR="00B15F0A" w:rsidRDefault="00AF47A5" w:rsidP="007C1A81">
      <w:pPr>
        <w:pStyle w:val="PargrafodaLista"/>
        <w:numPr>
          <w:ilvl w:val="0"/>
          <w:numId w:val="2"/>
        </w:numPr>
      </w:pPr>
      <w:r>
        <w:t xml:space="preserve">Briefly </w:t>
      </w:r>
      <w:r w:rsidR="00B15F0A">
        <w:t xml:space="preserve">Describe the dataset that you’ll be using. </w:t>
      </w:r>
    </w:p>
    <w:p w14:paraId="7F61A0D4" w14:textId="79A6FE05" w:rsidR="00AF47A5" w:rsidRDefault="00B15F0A" w:rsidP="00AF47A5">
      <w:pPr>
        <w:pStyle w:val="PargrafodaLista"/>
        <w:numPr>
          <w:ilvl w:val="1"/>
          <w:numId w:val="2"/>
        </w:numPr>
      </w:pPr>
      <w:r>
        <w:t xml:space="preserve">How big is it? </w:t>
      </w:r>
    </w:p>
    <w:p w14:paraId="166BF0BE" w14:textId="65A39991" w:rsidR="005C7852" w:rsidRDefault="005C7852" w:rsidP="005C7852">
      <w:pPr>
        <w:pStyle w:val="PargrafodaLista"/>
        <w:numPr>
          <w:ilvl w:val="2"/>
          <w:numId w:val="2"/>
        </w:numPr>
      </w:pPr>
      <w:r>
        <w:t xml:space="preserve">MIMIC Waveform III database has 22,317 waveform and 22,247 numeric records which have been matched and time </w:t>
      </w:r>
      <w:r w:rsidR="00F3027B">
        <w:t>aligned</w:t>
      </w:r>
      <w:r>
        <w:t xml:space="preserve"> to 10,282 MIMIC-III Clinical Database records.</w:t>
      </w:r>
    </w:p>
    <w:p w14:paraId="28E77E31" w14:textId="194D5332" w:rsidR="00B15F0A" w:rsidRDefault="00B15F0A" w:rsidP="00AF47A5">
      <w:pPr>
        <w:pStyle w:val="PargrafodaLista"/>
        <w:numPr>
          <w:ilvl w:val="1"/>
          <w:numId w:val="2"/>
        </w:numPr>
      </w:pPr>
      <w:r>
        <w:t>Does it contain enough training examples</w:t>
      </w:r>
      <w:r w:rsidR="00AF47A5">
        <w:t xml:space="preserve"> for your clinical problem</w:t>
      </w:r>
      <w:r>
        <w:t xml:space="preserve">? </w:t>
      </w:r>
    </w:p>
    <w:p w14:paraId="467D6DB2" w14:textId="7AAF74D8" w:rsidR="005C7852" w:rsidRDefault="005C7852" w:rsidP="005C7852">
      <w:pPr>
        <w:pStyle w:val="PargrafodaLista"/>
        <w:numPr>
          <w:ilvl w:val="2"/>
          <w:numId w:val="2"/>
        </w:numPr>
      </w:pPr>
      <w:r>
        <w:t xml:space="preserve">Yes, in particular because our goal is to explore the predictive value of </w:t>
      </w:r>
      <w:proofErr w:type="spellStart"/>
      <w:r w:rsidR="00F3027B">
        <w:t>ApEn</w:t>
      </w:r>
      <w:proofErr w:type="spellEnd"/>
      <w:r>
        <w:t>.</w:t>
      </w:r>
    </w:p>
    <w:p w14:paraId="28E77E33" w14:textId="101794D3" w:rsidR="00B15F0A" w:rsidRDefault="00B15F0A" w:rsidP="00AF47A5">
      <w:pPr>
        <w:pStyle w:val="PargrafodaLista"/>
        <w:numPr>
          <w:ilvl w:val="1"/>
          <w:numId w:val="2"/>
        </w:numPr>
      </w:pPr>
      <w:r>
        <w:t>Is the dataset representative of the problem?</w:t>
      </w:r>
    </w:p>
    <w:p w14:paraId="73B50FAE" w14:textId="6D37B8AF" w:rsidR="005C7852" w:rsidRDefault="005C7852" w:rsidP="005C7852">
      <w:pPr>
        <w:pStyle w:val="PargrafodaLista"/>
        <w:numPr>
          <w:ilvl w:val="2"/>
          <w:numId w:val="2"/>
        </w:numPr>
      </w:pPr>
      <w:r>
        <w:t xml:space="preserve">Yes, as it represents an ICU population on which </w:t>
      </w:r>
      <w:r w:rsidR="00F3027B">
        <w:t>predictive models are highly desired.</w:t>
      </w:r>
    </w:p>
    <w:p w14:paraId="0F330CE5" w14:textId="2EA3C088" w:rsidR="00AF47A5" w:rsidRDefault="00AF47A5" w:rsidP="00AF47A5">
      <w:pPr>
        <w:pStyle w:val="PargrafodaLista"/>
        <w:numPr>
          <w:ilvl w:val="1"/>
          <w:numId w:val="2"/>
        </w:numPr>
      </w:pPr>
      <w:r>
        <w:t>What kind of bias in the dataset can you foresee?</w:t>
      </w:r>
    </w:p>
    <w:p w14:paraId="5B1DDBA0" w14:textId="759D5C64" w:rsidR="005C7852" w:rsidRDefault="005C7852" w:rsidP="005C7852">
      <w:pPr>
        <w:pStyle w:val="PargrafodaLista"/>
        <w:numPr>
          <w:ilvl w:val="2"/>
          <w:numId w:val="2"/>
        </w:numPr>
      </w:pPr>
      <w:r>
        <w:t>Sicker patients might be more heavily monitored.</w:t>
      </w:r>
    </w:p>
    <w:p w14:paraId="30EE683B" w14:textId="0555F6EE" w:rsidR="005C7852" w:rsidRDefault="005C7852" w:rsidP="005C7852">
      <w:pPr>
        <w:pStyle w:val="PargrafodaLista"/>
        <w:numPr>
          <w:ilvl w:val="2"/>
          <w:numId w:val="2"/>
        </w:numPr>
      </w:pPr>
      <w:r>
        <w:t>Alternatively, critical or routine events might disturb monitoring</w:t>
      </w:r>
      <w:ins w:id="1" w:author="Meg Hutch" w:date="2020-01-27T18:59:00Z">
        <w:r w:rsidR="00E04629">
          <w:t>.</w:t>
        </w:r>
      </w:ins>
    </w:p>
    <w:p w14:paraId="28E77E35" w14:textId="77777777" w:rsidR="00B15F0A" w:rsidRDefault="00B15F0A" w:rsidP="00B15F0A">
      <w:pPr>
        <w:pStyle w:val="Ttulo1"/>
      </w:pPr>
      <w:r>
        <w:t>Proposed Technical Approach</w:t>
      </w:r>
    </w:p>
    <w:p w14:paraId="28E77E36" w14:textId="1B77BD12" w:rsidR="007C1A81" w:rsidRDefault="00AF47A5" w:rsidP="007C1A81">
      <w:pPr>
        <w:pStyle w:val="PargrafodaLista"/>
        <w:numPr>
          <w:ilvl w:val="0"/>
          <w:numId w:val="3"/>
        </w:numPr>
      </w:pPr>
      <w:r>
        <w:t xml:space="preserve">Briefly describe </w:t>
      </w:r>
      <w:r w:rsidR="00B15F0A">
        <w:t xml:space="preserve">your proposed technical approach. </w:t>
      </w:r>
    </w:p>
    <w:p w14:paraId="5B9D1C0D" w14:textId="29ED17CC" w:rsidR="00AF47A5" w:rsidRDefault="00AF47A5" w:rsidP="00AF47A5">
      <w:pPr>
        <w:pStyle w:val="PargrafodaLista"/>
        <w:numPr>
          <w:ilvl w:val="1"/>
          <w:numId w:val="3"/>
        </w:numPr>
      </w:pPr>
      <w:r>
        <w:t>What are you trying to predict?</w:t>
      </w:r>
    </w:p>
    <w:p w14:paraId="07B6B040" w14:textId="7BA26705" w:rsidR="005C7852" w:rsidRDefault="000710C3" w:rsidP="005C7852">
      <w:pPr>
        <w:pStyle w:val="PargrafodaLista"/>
        <w:numPr>
          <w:ilvl w:val="2"/>
          <w:numId w:val="3"/>
        </w:numPr>
      </w:pPr>
      <w:r>
        <w:t>We are mainly trying to predict patient outcome. We envision either a binary classification using well established methods or survival analysis if we are able to acquire censor data. We will apply this to a specific disease, such as cardiac events</w:t>
      </w:r>
      <w:r w:rsidR="00F3027B">
        <w:t>. As time permits, we are interested in evaluating more specific problems such as cardiac events</w:t>
      </w:r>
      <w:ins w:id="2" w:author="Meg Hutch" w:date="2020-01-27T19:15:00Z">
        <w:r w:rsidR="00142C10">
          <w:t>.</w:t>
        </w:r>
      </w:ins>
    </w:p>
    <w:p w14:paraId="707CBE7F" w14:textId="03B3FAAA" w:rsidR="00AF47A5" w:rsidRDefault="00AF47A5" w:rsidP="00AF47A5">
      <w:pPr>
        <w:pStyle w:val="PargrafodaLista"/>
        <w:numPr>
          <w:ilvl w:val="1"/>
          <w:numId w:val="3"/>
        </w:numPr>
      </w:pPr>
      <w:r>
        <w:t>What kinds of methods do you anticipate using?</w:t>
      </w:r>
    </w:p>
    <w:p w14:paraId="2AA3F040" w14:textId="51997E5B" w:rsidR="005C7852" w:rsidRDefault="00F3027B" w:rsidP="005C7852">
      <w:pPr>
        <w:pStyle w:val="PargrafodaLista"/>
        <w:numPr>
          <w:ilvl w:val="2"/>
          <w:numId w:val="3"/>
        </w:numPr>
      </w:pPr>
      <w:r>
        <w:t xml:space="preserve">We plan to </w:t>
      </w:r>
      <w:r w:rsidR="000710C3">
        <w:t>test an assortment of algorithms, including</w:t>
      </w:r>
      <w:r>
        <w:t xml:space="preserve"> linear and logistic regression</w:t>
      </w:r>
      <w:r w:rsidR="000710C3">
        <w:t>, support vector machines, and random forest models</w:t>
      </w:r>
      <w:ins w:id="3" w:author="Meg Hutch" w:date="2020-01-27T18:59:00Z">
        <w:r w:rsidR="00E04629">
          <w:t xml:space="preserve"> </w:t>
        </w:r>
      </w:ins>
      <w:r w:rsidR="00E04629">
        <w:t>to predict outcomes</w:t>
      </w:r>
      <w:r w:rsidR="005E7C39">
        <w:t>.</w:t>
      </w:r>
      <w:r w:rsidR="00E04629">
        <w:t xml:space="preserve"> We will incorporate the </w:t>
      </w:r>
      <w:proofErr w:type="spellStart"/>
      <w:r w:rsidR="00E04629">
        <w:t>ApEn</w:t>
      </w:r>
      <w:proofErr w:type="spellEnd"/>
      <w:r w:rsidR="00E04629">
        <w:t xml:space="preserve"> features, demographic and other clinical events such as medication administration, lab values, and procedures.</w:t>
      </w:r>
      <w:r>
        <w:t xml:space="preserve"> If clear documentation and code is available, we plan to test a Recurrent Attentive and Intensive Model </w:t>
      </w:r>
      <w:r w:rsidR="005E7C39">
        <w:t xml:space="preserve">(RAIM) </w:t>
      </w:r>
      <w:r>
        <w:t>which incorporates both waveform and discrete events.</w:t>
      </w:r>
    </w:p>
    <w:p w14:paraId="45871081" w14:textId="64DC4526" w:rsidR="00AF47A5" w:rsidRDefault="00AF47A5" w:rsidP="00AF47A5">
      <w:pPr>
        <w:pStyle w:val="PargrafodaLista"/>
        <w:numPr>
          <w:ilvl w:val="1"/>
          <w:numId w:val="3"/>
        </w:numPr>
      </w:pPr>
      <w:r>
        <w:t>What kinds of challenges do you anticipate?</w:t>
      </w:r>
    </w:p>
    <w:p w14:paraId="5FDA5338" w14:textId="55AC13CF" w:rsidR="00B7289E" w:rsidRDefault="005C7852" w:rsidP="00F030B8">
      <w:pPr>
        <w:pStyle w:val="PargrafodaLista"/>
        <w:numPr>
          <w:ilvl w:val="2"/>
          <w:numId w:val="3"/>
        </w:numPr>
      </w:pPr>
      <w:r>
        <w:t xml:space="preserve">Longitudinal data has unique challenges. </w:t>
      </w:r>
      <w:r w:rsidR="004A590D">
        <w:t xml:space="preserve">Unbalanced and missing data are two of these. In addition, many algorithms for feature extraction may be </w:t>
      </w:r>
      <w:r w:rsidR="00F3027B">
        <w:t>af</w:t>
      </w:r>
      <w:r w:rsidR="004A590D">
        <w:t>fected by inconsistent measurement durations or miss</w:t>
      </w:r>
      <w:r w:rsidR="00E04629">
        <w:t>ing</w:t>
      </w:r>
      <w:r w:rsidR="004A590D">
        <w:t xml:space="preserve"> data.</w:t>
      </w:r>
      <w:r w:rsidR="00F3027B">
        <w:t xml:space="preserve"> Given the novelty of this approach, it may be difficult to find out of the box </w:t>
      </w:r>
      <w:r w:rsidR="00B7289E">
        <w:t xml:space="preserve">code that will allow us to test our hypotheses of interest. Coding novel functions will be a significant part of this problem. </w:t>
      </w:r>
      <w:r w:rsidR="005E7C39">
        <w:t xml:space="preserve">Additionally, though RAIM utilizes attention based mechanisms which help provide a level of interpretability in contrast to other “black-box” deep learning </w:t>
      </w:r>
      <w:proofErr w:type="gramStart"/>
      <w:r w:rsidR="005E7C39">
        <w:t>methods,  full</w:t>
      </w:r>
      <w:proofErr w:type="gramEnd"/>
      <w:r w:rsidR="005E7C39">
        <w:t xml:space="preserve"> interpretation of </w:t>
      </w:r>
      <w:proofErr w:type="spellStart"/>
      <w:r w:rsidR="005E7C39">
        <w:t>ApEn</w:t>
      </w:r>
      <w:proofErr w:type="spellEnd"/>
      <w:r w:rsidR="005E7C39">
        <w:t xml:space="preserve"> features and their </w:t>
      </w:r>
      <w:r w:rsidR="008128E0">
        <w:t>effects</w:t>
      </w:r>
      <w:r w:rsidR="005E7C39">
        <w:t xml:space="preserve"> on outcomes may be hard to delineate. </w:t>
      </w:r>
    </w:p>
    <w:p w14:paraId="41280C0E" w14:textId="2AA69EE4" w:rsidR="005E7C39" w:rsidRDefault="005E7C39" w:rsidP="000710C3">
      <w:pPr>
        <w:pStyle w:val="PargrafodaLista"/>
        <w:ind w:left="2160"/>
        <w:rPr>
          <w:ins w:id="4" w:author="Meg Hutch" w:date="2020-01-27T19:09:00Z"/>
        </w:rPr>
      </w:pPr>
    </w:p>
    <w:p w14:paraId="28E77E39" w14:textId="2BB45B87" w:rsidR="00B15F0A" w:rsidRDefault="00C343D7" w:rsidP="007C1A81">
      <w:pPr>
        <w:pStyle w:val="PargrafodaLista"/>
        <w:numPr>
          <w:ilvl w:val="0"/>
          <w:numId w:val="3"/>
        </w:numPr>
      </w:pPr>
      <w:r>
        <w:t>If you’re modifying example code, reference where you got the code from.</w:t>
      </w:r>
    </w:p>
    <w:p w14:paraId="28E77E42" w14:textId="77777777" w:rsidR="00B15F0A" w:rsidRDefault="00B15F0A" w:rsidP="00B15F0A"/>
    <w:p w14:paraId="28E77E43" w14:textId="77777777" w:rsidR="00B15F0A" w:rsidRDefault="00B15F0A" w:rsidP="00B15F0A">
      <w:pPr>
        <w:pStyle w:val="Ttulo1"/>
      </w:pPr>
      <w:r>
        <w:lastRenderedPageBreak/>
        <w:t>Backup plan</w:t>
      </w:r>
    </w:p>
    <w:p w14:paraId="28E77E45" w14:textId="3BCBB45A" w:rsidR="003D0AE0" w:rsidRDefault="00B15F0A" w:rsidP="00B15F0A">
      <w:r>
        <w:t xml:space="preserve">If things don’t turn out the way you expect </w:t>
      </w:r>
      <w:r w:rsidR="00930748">
        <w:t xml:space="preserve">due to </w:t>
      </w:r>
      <w:r w:rsidR="003D0AE0">
        <w:t xml:space="preserve">inadequate data, </w:t>
      </w:r>
      <w:r w:rsidR="00930748">
        <w:t>unforeseen challenges</w:t>
      </w:r>
      <w:r w:rsidR="003D0AE0">
        <w:t xml:space="preserve">, or if you just run out of time. </w:t>
      </w:r>
    </w:p>
    <w:p w14:paraId="608CA0B2" w14:textId="1FD967B8" w:rsidR="005512C0" w:rsidRDefault="005512C0" w:rsidP="005512C0">
      <w:pPr>
        <w:pStyle w:val="PargrafodaLista"/>
        <w:numPr>
          <w:ilvl w:val="0"/>
          <w:numId w:val="5"/>
        </w:numPr>
      </w:pPr>
      <w:r>
        <w:t>What milestones can be achieved?</w:t>
      </w:r>
    </w:p>
    <w:p w14:paraId="726CBF8E" w14:textId="547E550C" w:rsidR="004A590D" w:rsidRDefault="004A590D" w:rsidP="004A590D">
      <w:pPr>
        <w:pStyle w:val="PargrafodaLista"/>
        <w:numPr>
          <w:ilvl w:val="1"/>
          <w:numId w:val="5"/>
        </w:numPr>
      </w:pPr>
      <w:r>
        <w:t>Isolation of features from ICU waveform data</w:t>
      </w:r>
    </w:p>
    <w:p w14:paraId="3E5BC458" w14:textId="607C2B44" w:rsidR="005C7852" w:rsidRDefault="005C7852" w:rsidP="005C7852">
      <w:pPr>
        <w:pStyle w:val="PargrafodaLista"/>
        <w:numPr>
          <w:ilvl w:val="1"/>
          <w:numId w:val="5"/>
        </w:numPr>
        <w:rPr>
          <w:ins w:id="5" w:author="Meg Hutch" w:date="2020-01-27T19:05:00Z"/>
        </w:rPr>
      </w:pPr>
      <w:r>
        <w:t xml:space="preserve">Evaluation of </w:t>
      </w:r>
      <w:proofErr w:type="spellStart"/>
      <w:r w:rsidR="00B7289E">
        <w:t>ApEn</w:t>
      </w:r>
      <w:proofErr w:type="spellEnd"/>
    </w:p>
    <w:p w14:paraId="59B20839" w14:textId="4580C4C4" w:rsidR="005C7852" w:rsidRDefault="005C7852" w:rsidP="005C7852">
      <w:pPr>
        <w:pStyle w:val="PargrafodaLista"/>
        <w:numPr>
          <w:ilvl w:val="1"/>
          <w:numId w:val="5"/>
        </w:numPr>
      </w:pPr>
      <w:r>
        <w:t>Generation of predictive model</w:t>
      </w:r>
      <w:r w:rsidR="00B7289E">
        <w:t xml:space="preserve"> using </w:t>
      </w:r>
      <w:proofErr w:type="spellStart"/>
      <w:r w:rsidR="00B7289E">
        <w:t>ApEn</w:t>
      </w:r>
      <w:proofErr w:type="spellEnd"/>
      <w:r w:rsidR="00B7289E">
        <w:t xml:space="preserve"> and other </w:t>
      </w:r>
      <w:r w:rsidR="005E7C39">
        <w:t xml:space="preserve">demographic and clinical </w:t>
      </w:r>
      <w:r w:rsidR="00E04629">
        <w:t>predictors</w:t>
      </w:r>
    </w:p>
    <w:p w14:paraId="65550BB5" w14:textId="50B82B96" w:rsidR="00B7289E" w:rsidRDefault="00B7289E" w:rsidP="005C7852">
      <w:pPr>
        <w:pStyle w:val="PargrafodaLista"/>
        <w:numPr>
          <w:ilvl w:val="1"/>
          <w:numId w:val="5"/>
        </w:numPr>
      </w:pPr>
      <w:r>
        <w:t>Benchmarking across other models</w:t>
      </w:r>
    </w:p>
    <w:p w14:paraId="28E77E4C" w14:textId="0ED1511F" w:rsidR="003D0AE0" w:rsidRDefault="003D0AE0" w:rsidP="007C1A81">
      <w:pPr>
        <w:pStyle w:val="PargrafodaLista"/>
        <w:numPr>
          <w:ilvl w:val="0"/>
          <w:numId w:val="5"/>
        </w:numPr>
      </w:pPr>
      <w:r>
        <w:t>What is the “minimum viable product” for your project?</w:t>
      </w:r>
    </w:p>
    <w:p w14:paraId="0F21DD6B" w14:textId="40A47F76" w:rsidR="005C7852" w:rsidRDefault="005C7852" w:rsidP="005C7852">
      <w:pPr>
        <w:pStyle w:val="PargrafodaLista"/>
        <w:numPr>
          <w:ilvl w:val="1"/>
          <w:numId w:val="5"/>
        </w:numPr>
      </w:pPr>
      <w:r>
        <w:t xml:space="preserve">Evaluation of </w:t>
      </w:r>
      <w:proofErr w:type="spellStart"/>
      <w:r w:rsidR="00B7289E">
        <w:t>ApEn</w:t>
      </w:r>
      <w:proofErr w:type="spellEnd"/>
    </w:p>
    <w:p w14:paraId="49829EFF" w14:textId="446D0C95" w:rsidR="004A590D" w:rsidRDefault="004A590D" w:rsidP="005C7852">
      <w:pPr>
        <w:pStyle w:val="PargrafodaLista"/>
        <w:numPr>
          <w:ilvl w:val="1"/>
          <w:numId w:val="5"/>
        </w:numPr>
      </w:pPr>
      <w:r>
        <w:t>Isolation of features from ICU waveform data</w:t>
      </w:r>
    </w:p>
    <w:p w14:paraId="268889F8" w14:textId="3DD7CDA4" w:rsidR="005E7C39" w:rsidRDefault="005E7C39" w:rsidP="005C7852">
      <w:pPr>
        <w:pStyle w:val="PargrafodaLista"/>
        <w:numPr>
          <w:ilvl w:val="1"/>
          <w:numId w:val="5"/>
        </w:numPr>
      </w:pPr>
      <w:r>
        <w:t>Assessment of the utility of simple predictors (demographic and clinical data)</w:t>
      </w:r>
      <w:r w:rsidR="00FF0F57">
        <w:t xml:space="preserve"> and</w:t>
      </w:r>
      <w:r w:rsidR="00293C22">
        <w:t xml:space="preserve"> simpler models (linear or logistic regression) </w:t>
      </w:r>
      <w:r>
        <w:t xml:space="preserve">on predicting outcomes of </w:t>
      </w:r>
      <w:r w:rsidR="00933D9B">
        <w:t>interest</w:t>
      </w:r>
    </w:p>
    <w:p w14:paraId="1FD8F633" w14:textId="6169BB06" w:rsidR="002A23D5" w:rsidRDefault="002A23D5" w:rsidP="003D0AE0"/>
    <w:p w14:paraId="398837D3" w14:textId="77777777" w:rsidR="000C5ABC" w:rsidRPr="003D0AE0" w:rsidRDefault="000C5ABC" w:rsidP="003D0AE0"/>
    <w:sectPr w:rsidR="000C5ABC" w:rsidRPr="003D0AE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6E233" w14:textId="77777777" w:rsidR="002D7303" w:rsidRDefault="002D7303" w:rsidP="00B15F0A">
      <w:r>
        <w:separator/>
      </w:r>
    </w:p>
  </w:endnote>
  <w:endnote w:type="continuationSeparator" w:id="0">
    <w:p w14:paraId="30880F53" w14:textId="77777777" w:rsidR="002D7303" w:rsidRDefault="002D7303" w:rsidP="00B15F0A">
      <w:r>
        <w:continuationSeparator/>
      </w:r>
    </w:p>
  </w:endnote>
  <w:endnote w:type="continuationNotice" w:id="1">
    <w:p w14:paraId="716D2179" w14:textId="77777777" w:rsidR="002D7303" w:rsidRDefault="002D73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DFD3C" w14:textId="77777777" w:rsidR="002D7303" w:rsidRDefault="002D7303" w:rsidP="00B15F0A">
      <w:r>
        <w:separator/>
      </w:r>
    </w:p>
  </w:footnote>
  <w:footnote w:type="continuationSeparator" w:id="0">
    <w:p w14:paraId="55C55C4D" w14:textId="77777777" w:rsidR="002D7303" w:rsidRDefault="002D7303" w:rsidP="00B15F0A">
      <w:r>
        <w:continuationSeparator/>
      </w:r>
    </w:p>
  </w:footnote>
  <w:footnote w:type="continuationNotice" w:id="1">
    <w:p w14:paraId="44CBB704" w14:textId="77777777" w:rsidR="002D7303" w:rsidRDefault="002D73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77E59" w14:textId="67DDE13D" w:rsidR="000E43DC" w:rsidRDefault="00FF5354">
    <w:pPr>
      <w:pStyle w:val="Cabealho"/>
    </w:pPr>
    <w:r>
      <w:t>HSIP</w:t>
    </w:r>
    <w:r w:rsidR="000E43DC">
      <w:t xml:space="preserve"> 4</w:t>
    </w:r>
    <w:r>
      <w:t>4</w:t>
    </w:r>
    <w:r w:rsidR="00E0647D">
      <w:t>2</w:t>
    </w:r>
    <w:r w:rsidR="00930748">
      <w:t>- Biomedical Informatics Methods II</w:t>
    </w:r>
  </w:p>
  <w:p w14:paraId="28E77E5A" w14:textId="721B93F6" w:rsidR="000E43DC" w:rsidRDefault="00FF5354">
    <w:pPr>
      <w:pStyle w:val="Cabealho"/>
    </w:pPr>
    <w:r>
      <w:t>Winter</w:t>
    </w:r>
    <w:r w:rsidR="000E43DC">
      <w:t xml:space="preserve"> </w:t>
    </w:r>
    <w:r w:rsidR="00621FC6">
      <w:t>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641"/>
    <w:multiLevelType w:val="hybridMultilevel"/>
    <w:tmpl w:val="242E4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CE3"/>
    <w:multiLevelType w:val="hybridMultilevel"/>
    <w:tmpl w:val="2958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3EE4"/>
    <w:multiLevelType w:val="hybridMultilevel"/>
    <w:tmpl w:val="E6F6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E3314"/>
    <w:multiLevelType w:val="hybridMultilevel"/>
    <w:tmpl w:val="ACFA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03FAF"/>
    <w:multiLevelType w:val="hybridMultilevel"/>
    <w:tmpl w:val="B9DA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D4ECC"/>
    <w:multiLevelType w:val="hybridMultilevel"/>
    <w:tmpl w:val="3A1E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g Hutch">
    <w15:presenceInfo w15:providerId="Windows Live" w15:userId="7449b20d8525c8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0A"/>
    <w:rsid w:val="000710C3"/>
    <w:rsid w:val="000C5ABC"/>
    <w:rsid w:val="000C5B44"/>
    <w:rsid w:val="000D18E9"/>
    <w:rsid w:val="000E43DC"/>
    <w:rsid w:val="00142C10"/>
    <w:rsid w:val="00193375"/>
    <w:rsid w:val="00216C81"/>
    <w:rsid w:val="00217B63"/>
    <w:rsid w:val="00252992"/>
    <w:rsid w:val="00293C22"/>
    <w:rsid w:val="002A23D5"/>
    <w:rsid w:val="002D7303"/>
    <w:rsid w:val="00314402"/>
    <w:rsid w:val="0036632A"/>
    <w:rsid w:val="003A558C"/>
    <w:rsid w:val="003B73F8"/>
    <w:rsid w:val="003D0AE0"/>
    <w:rsid w:val="003F4275"/>
    <w:rsid w:val="004A590D"/>
    <w:rsid w:val="005512C0"/>
    <w:rsid w:val="00557373"/>
    <w:rsid w:val="0057622E"/>
    <w:rsid w:val="005856B6"/>
    <w:rsid w:val="005B0313"/>
    <w:rsid w:val="005C7852"/>
    <w:rsid w:val="005D04A9"/>
    <w:rsid w:val="005E7C39"/>
    <w:rsid w:val="005F5A06"/>
    <w:rsid w:val="00621FC6"/>
    <w:rsid w:val="00624B0F"/>
    <w:rsid w:val="0065195F"/>
    <w:rsid w:val="006777E4"/>
    <w:rsid w:val="00695045"/>
    <w:rsid w:val="00714BBB"/>
    <w:rsid w:val="00780CD1"/>
    <w:rsid w:val="00787CA5"/>
    <w:rsid w:val="007C1A81"/>
    <w:rsid w:val="008128E0"/>
    <w:rsid w:val="008A7EAB"/>
    <w:rsid w:val="009017F4"/>
    <w:rsid w:val="00926513"/>
    <w:rsid w:val="00930748"/>
    <w:rsid w:val="00933D9B"/>
    <w:rsid w:val="00960BC6"/>
    <w:rsid w:val="009738AF"/>
    <w:rsid w:val="00987E5D"/>
    <w:rsid w:val="009E571A"/>
    <w:rsid w:val="00A14BBC"/>
    <w:rsid w:val="00A20166"/>
    <w:rsid w:val="00AB0948"/>
    <w:rsid w:val="00AF47A5"/>
    <w:rsid w:val="00B15F0A"/>
    <w:rsid w:val="00B7289E"/>
    <w:rsid w:val="00BB475B"/>
    <w:rsid w:val="00BD27FA"/>
    <w:rsid w:val="00BE0EF7"/>
    <w:rsid w:val="00BE599E"/>
    <w:rsid w:val="00C343D7"/>
    <w:rsid w:val="00C81D8B"/>
    <w:rsid w:val="00C82E75"/>
    <w:rsid w:val="00CC78BD"/>
    <w:rsid w:val="00E04629"/>
    <w:rsid w:val="00E0647D"/>
    <w:rsid w:val="00E4026D"/>
    <w:rsid w:val="00EE3104"/>
    <w:rsid w:val="00EE3159"/>
    <w:rsid w:val="00F030B8"/>
    <w:rsid w:val="00F3027B"/>
    <w:rsid w:val="00F8786D"/>
    <w:rsid w:val="00FB5F85"/>
    <w:rsid w:val="00FF0F57"/>
    <w:rsid w:val="00FF50E1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77E1C"/>
  <w15:chartTrackingRefBased/>
  <w15:docId w15:val="{87A2AB6B-AB33-41ED-ACC2-97E858BF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i/>
      <w:iCs/>
      <w:color w:val="5B9BD5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15F0A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15F0A"/>
  </w:style>
  <w:style w:type="paragraph" w:styleId="Rodap">
    <w:name w:val="footer"/>
    <w:basedOn w:val="Normal"/>
    <w:link w:val="RodapChar"/>
    <w:uiPriority w:val="99"/>
    <w:unhideWhenUsed/>
    <w:rsid w:val="00B15F0A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B15F0A"/>
  </w:style>
  <w:style w:type="table" w:styleId="Tabelacomgrade">
    <w:name w:val="Table Grid"/>
    <w:basedOn w:val="Tabelanormal"/>
    <w:uiPriority w:val="39"/>
    <w:rsid w:val="00B15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EE3159"/>
  </w:style>
  <w:style w:type="paragraph" w:styleId="Textodebalo">
    <w:name w:val="Balloon Text"/>
    <w:basedOn w:val="Normal"/>
    <w:link w:val="TextodebaloChar"/>
    <w:uiPriority w:val="99"/>
    <w:semiHidden/>
    <w:unhideWhenUsed/>
    <w:rsid w:val="00EE315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3159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551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512C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512C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1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12C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5A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Fontepargpadro"/>
    <w:rsid w:val="000C5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AppData\Local\Packages\Microsoft.Office.Desktop_8wekyb3d8bbwe\LocalCache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319D86-6C6D-F04F-9AB0-6B641425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C:\Users\User\AppData\Local\Packages\Microsoft.Office.Desktop_8wekyb3d8bbwe\LocalCache\Roaming\Microsoft\Templates\Single spaced (blank).dotx</Template>
  <TotalTime>0</TotalTime>
  <Pages>3</Pages>
  <Words>774</Words>
  <Characters>4185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Ellick Chan</dc:creator>
  <cp:keywords/>
  <dc:description/>
  <cp:lastModifiedBy>Samuel Dadd Hamilton</cp:lastModifiedBy>
  <cp:revision>2</cp:revision>
  <dcterms:created xsi:type="dcterms:W3CDTF">2020-01-28T15:34:00Z</dcterms:created>
  <dcterms:modified xsi:type="dcterms:W3CDTF">2020-01-28T15:34:00Z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